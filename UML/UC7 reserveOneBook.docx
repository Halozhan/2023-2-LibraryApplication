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UC7 reserveOneBook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820"/>
        <w:gridCol w:w="4500"/>
        <w:tblGridChange w:id="0">
          <w:tblGrid>
            <w:gridCol w:w="1710"/>
            <w:gridCol w:w="2820"/>
            <w:gridCol w:w="450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reserveOneBook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941.850585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Borrower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Borrower가 대출하고 싶은 Book을 Librarian을 통해 Reserve한다.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등록된 상태이다.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Borrower 객체가 등록된 상태이다.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Book 객체가 대출 중인 상태이다.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Borrower 객체가 대출 가능한 상태이다.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예약된 상태이다.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Borrower 객체가 예약된 상태이다.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240" w:before="240" w:lineRule="auto"/>
              <w:ind w:left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Borrower가 예약하고자 하는 책의 예약신청서(title, author, u_name)를 작성하여 Librarain에게 제출한다.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240" w:before="240" w:lineRule="auto"/>
              <w:ind w:left="283.4645669291337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Librarian이 제출된 예약신청서를 토대로 예약 작업을 진행한다.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283.46456692913375" w:hanging="3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240" w:before="240" w:lineRule="auto"/>
              <w:ind w:left="283.4645669291342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bookCollection 객체에서 예약할 Book 객체를 찾아내고,</w:t>
              <w:br w:type="textWrapping"/>
              <w:t xml:space="preserve">borrowerCollection 객체에서 예약할 Borrower 객체를 찾아낸다.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 객체의 속성과 Borrower 객체의 속성을 화면에 출력한다.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240" w:before="240" w:lineRule="auto"/>
              <w:ind w:left="283.4645669291342" w:hanging="30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찾아낸 Book 객체와 Borrower 객체가 예약 가능한지 확인한다.</w:t>
            </w:r>
            <w:ins w:author="누헤헤" w:id="0" w:date="2023-12-04T13:41:04Z">
              <w:commentRangeStart w:id="0"/>
              <w:r w:rsidDel="00000000" w:rsidR="00000000" w:rsidRPr="00000000">
                <w:rPr>
                  <w:rtl w:val="0"/>
                </w:rPr>
                <w:t xml:space="preserve">ㅇ</w:t>
              </w:r>
            </w:ins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6.5354330708658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Reserve 객체를 생성하고 Book 객체와 Borrower 객체를 양방향으로 링크한다.</w:t>
              <w:br w:type="textWrapping"/>
              <w:t xml:space="preserve">(Book-Reserve-Borrower)</w:t>
            </w:r>
            <w:ins w:author="누헤헤" w:id="1" w:date="2023-12-04T13:46:21Z">
              <w:commentRangeStart w:id="1"/>
              <w:r w:rsidDel="00000000" w:rsidR="00000000" w:rsidRPr="00000000">
                <w:rPr>
                  <w:rtl w:val="0"/>
                </w:rPr>
                <w:t xml:space="preserve">ㅇ</w:t>
              </w:r>
            </w:ins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240" w:before="240" w:lineRule="auto"/>
              <w:ind w:left="283.4645669291342" w:hanging="30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Reserve 객체의 속성을 출력한다.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240" w:before="240" w:lineRule="auto"/>
              <w:ind w:left="283.46456692913375" w:hanging="30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Librarian은 Borrower에게 예약이 완료되었음을 고지한다.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9. Borrower는 창구를 떠난다.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9.212598425196887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누헤헤" w:id="1" w:date="2023-12-04T13:46:46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 객체 어떻게 만들것인가? reserveCollection 객체 어떻게 구현?</w:t>
      </w:r>
    </w:p>
  </w:comment>
  <w:comment w:author="누헤헤" w:id="0" w:date="2023-12-04T13:41:41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Book의 경우 3명 초과시 불가, Borrower의 경우 대출 가능해야 예약 가능.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